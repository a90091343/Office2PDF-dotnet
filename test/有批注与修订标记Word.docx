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40C26" w14:textId="05DFEA85" w:rsidR="00C4621F" w:rsidRDefault="00BA129D">
      <w:pPr>
        <w:rPr>
          <w:rFonts w:hint="eastAsia"/>
        </w:rPr>
      </w:pPr>
      <w:commentRangeStart w:id="0"/>
      <w:r>
        <w:rPr>
          <w:rFonts w:hint="eastAsia"/>
        </w:rPr>
        <w:t>这个 W</w:t>
      </w:r>
      <w:r>
        <w:t>ord</w:t>
      </w:r>
      <w:r>
        <w:rPr>
          <w:rFonts w:hint="eastAsia"/>
        </w:rPr>
        <w:t xml:space="preserve"> 有批注</w:t>
      </w:r>
      <w:commentRangeEnd w:id="0"/>
      <w:r>
        <w:rPr>
          <w:rStyle w:val="af2"/>
        </w:rPr>
        <w:commentReference w:id="0"/>
      </w:r>
      <w:r w:rsidR="00CB5287">
        <w:rPr>
          <w:rFonts w:hint="eastAsia"/>
        </w:rPr>
        <w:t>，</w:t>
      </w:r>
      <w:r w:rsidR="00B809F9">
        <w:rPr>
          <w:rFonts w:hint="eastAsia"/>
        </w:rPr>
        <w:t>且文档设置为</w:t>
      </w:r>
      <w:r w:rsidR="00CB5287">
        <w:rPr>
          <w:rFonts w:hint="eastAsia"/>
        </w:rPr>
        <w:t>显示批注</w:t>
      </w:r>
    </w:p>
    <w:p w14:paraId="2EE45276" w14:textId="77777777" w:rsidR="00E40F5F" w:rsidRDefault="00E40F5F">
      <w:pPr>
        <w:rPr>
          <w:rFonts w:hint="eastAsia"/>
        </w:rPr>
      </w:pPr>
    </w:p>
    <w:p w14:paraId="01F7CC9F" w14:textId="57D6A4E2" w:rsidR="00E40F5F" w:rsidRPr="00E40F5F" w:rsidRDefault="00E40F5F">
      <w:pPr>
        <w:rPr>
          <w:rFonts w:hint="eastAsia"/>
        </w:rPr>
      </w:pPr>
      <w:ins w:id="1" w:author="天天向上 我爱学习" w:date="2025-09-23T19:31:00Z" w16du:dateUtc="2025-09-23T11:31:00Z">
        <w:r>
          <w:rPr>
            <w:rFonts w:hint="eastAsia"/>
          </w:rPr>
          <w:t>123456789</w:t>
        </w:r>
      </w:ins>
      <w:ins w:id="2" w:author="天天向上 我爱学习" w:date="2025-09-23T19:32:00Z" w16du:dateUtc="2025-09-23T11:32:00Z">
        <w:r>
          <w:rPr>
            <w:rFonts w:hint="eastAsia"/>
          </w:rPr>
          <w:t xml:space="preserve">  这是修订内容，普通打印会显示颜色</w:t>
        </w:r>
      </w:ins>
    </w:p>
    <w:p w14:paraId="7CF8B6F5" w14:textId="77777777" w:rsidR="00CB5287" w:rsidRDefault="00CB5287">
      <w:pPr>
        <w:rPr>
          <w:ins w:id="3" w:author="天天向上 我爱学习" w:date="2025-09-23T23:26:00Z" w16du:dateUtc="2025-09-23T15:26:00Z"/>
        </w:rPr>
      </w:pPr>
    </w:p>
    <w:p w14:paraId="0227A997" w14:textId="2B7A702D" w:rsidR="00A53AF1" w:rsidRDefault="00A53AF1" w:rsidP="00A53AF1">
      <w:pPr>
        <w:rPr>
          <w:ins w:id="4" w:author="天天向上 我爱学习" w:date="2025-09-23T23:26:00Z" w16du:dateUtc="2025-09-23T15:26:00Z"/>
          <w:rFonts w:hint="eastAsia"/>
        </w:rPr>
      </w:pPr>
      <w:commentRangeStart w:id="5"/>
      <w:ins w:id="6" w:author="天天向上 我爱学习" w:date="2025-09-23T23:26:00Z" w16du:dateUtc="2025-09-23T15:26:00Z">
        <w:r>
          <w:rPr>
            <w:rFonts w:hint="eastAsia"/>
          </w:rPr>
          <w:t>这个 W</w:t>
        </w:r>
        <w:r>
          <w:t>ord</w:t>
        </w:r>
        <w:r>
          <w:rPr>
            <w:rFonts w:hint="eastAsia"/>
          </w:rPr>
          <w:t xml:space="preserve"> 有</w:t>
        </w:r>
        <w:r>
          <w:rPr>
            <w:rFonts w:hint="eastAsia"/>
          </w:rPr>
          <w:t>第2个</w:t>
        </w:r>
        <w:r>
          <w:rPr>
            <w:rFonts w:hint="eastAsia"/>
          </w:rPr>
          <w:t>批注</w:t>
        </w:r>
        <w:commentRangeEnd w:id="5"/>
        <w:r>
          <w:rPr>
            <w:rStyle w:val="af2"/>
          </w:rPr>
          <w:commentReference w:id="5"/>
        </w:r>
        <w:r>
          <w:rPr>
            <w:rFonts w:hint="eastAsia"/>
          </w:rPr>
          <w:t>，且文档设置为显示批注</w:t>
        </w:r>
      </w:ins>
    </w:p>
    <w:p w14:paraId="3C238AFE" w14:textId="77777777" w:rsidR="00A53AF1" w:rsidRPr="00A53AF1" w:rsidRDefault="00A53AF1">
      <w:pPr>
        <w:rPr>
          <w:rFonts w:hint="eastAsia"/>
        </w:rPr>
      </w:pPr>
    </w:p>
    <w:sectPr w:rsidR="00A53AF1" w:rsidRPr="00A53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vgo2017" w:date="2025-03-25T20:59:00Z" w:initials="evgo">
    <w:p w14:paraId="14206E7A" w14:textId="18CFAD6C" w:rsidR="00BA129D" w:rsidRDefault="00BA129D">
      <w:pPr>
        <w:pStyle w:val="af3"/>
        <w:rPr>
          <w:rFonts w:hint="eastAsia"/>
        </w:rPr>
      </w:pPr>
      <w:r>
        <w:rPr>
          <w:rStyle w:val="af2"/>
          <w:rFonts w:hint="eastAsia"/>
        </w:rPr>
        <w:annotationRef/>
      </w:r>
      <w:r>
        <w:rPr>
          <w:rFonts w:hint="eastAsia"/>
        </w:rPr>
        <w:t>批注内容</w:t>
      </w:r>
    </w:p>
  </w:comment>
  <w:comment w:id="5" w:author="天天向上 我爱学习" w:date="2025-09-23T23:26:00Z" w:initials="天我">
    <w:p w14:paraId="39062047" w14:textId="77777777" w:rsidR="00A53AF1" w:rsidRDefault="00A53AF1" w:rsidP="00A53AF1">
      <w:pPr>
        <w:pStyle w:val="af3"/>
      </w:pPr>
      <w:r>
        <w:rPr>
          <w:rStyle w:val="af2"/>
          <w:rFonts w:hint="eastAsia"/>
        </w:rPr>
        <w:annotationRef/>
      </w:r>
      <w:r>
        <w:rPr>
          <w:rFonts w:hint="eastAsia"/>
        </w:rPr>
        <w:t>111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4206E7A" w15:done="0"/>
  <w15:commentEx w15:paraId="390620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29D62A" w16cex:dateUtc="2025-03-25T12:59:00Z"/>
  <w16cex:commentExtensible w16cex:durableId="29119C0E" w16cex:dateUtc="2025-09-23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4206E7A" w16cid:durableId="0129D62A"/>
  <w16cid:commentId w16cid:paraId="39062047" w16cid:durableId="29119C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7CED0" w14:textId="77777777" w:rsidR="00493D98" w:rsidRDefault="00493D98" w:rsidP="00BA129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5E6F97A" w14:textId="77777777" w:rsidR="00493D98" w:rsidRDefault="00493D98" w:rsidP="00BA129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5E324" w14:textId="77777777" w:rsidR="00493D98" w:rsidRDefault="00493D98" w:rsidP="00BA129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5D4EA4" w14:textId="77777777" w:rsidR="00493D98" w:rsidRDefault="00493D98" w:rsidP="00BA129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vgo2017">
    <w15:presenceInfo w15:providerId="None" w15:userId="evgo2017"/>
  </w15:person>
  <w15:person w15:author="天天向上 我爱学习">
    <w15:presenceInfo w15:providerId="Windows Live" w15:userId="b272c5168e5ca0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86"/>
    <w:rsid w:val="00055163"/>
    <w:rsid w:val="001D0DA3"/>
    <w:rsid w:val="00416043"/>
    <w:rsid w:val="00493D98"/>
    <w:rsid w:val="006F5818"/>
    <w:rsid w:val="00872B53"/>
    <w:rsid w:val="00A53AF1"/>
    <w:rsid w:val="00B809F9"/>
    <w:rsid w:val="00BA129D"/>
    <w:rsid w:val="00C4621F"/>
    <w:rsid w:val="00C540A9"/>
    <w:rsid w:val="00C92125"/>
    <w:rsid w:val="00CB5287"/>
    <w:rsid w:val="00D26F86"/>
    <w:rsid w:val="00D502CE"/>
    <w:rsid w:val="00D772B4"/>
    <w:rsid w:val="00E40F5F"/>
    <w:rsid w:val="00F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2768F"/>
  <w15:chartTrackingRefBased/>
  <w15:docId w15:val="{D0F798E7-71E1-495C-AC63-614D0DDE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AF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6F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F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F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F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F8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F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F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F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6F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6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6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6F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6F8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6F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6F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6F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6F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6F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6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F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6F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6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6F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6F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6F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6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6F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6F8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A129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A129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A12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A129D"/>
    <w:rPr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BA129D"/>
    <w:rPr>
      <w:sz w:val="21"/>
      <w:szCs w:val="21"/>
    </w:rPr>
  </w:style>
  <w:style w:type="paragraph" w:styleId="af3">
    <w:name w:val="annotation text"/>
    <w:basedOn w:val="a"/>
    <w:link w:val="af4"/>
    <w:uiPriority w:val="99"/>
    <w:unhideWhenUsed/>
    <w:rsid w:val="00BA129D"/>
  </w:style>
  <w:style w:type="character" w:customStyle="1" w:styleId="af4">
    <w:name w:val="批注文字 字符"/>
    <w:basedOn w:val="a0"/>
    <w:link w:val="af3"/>
    <w:uiPriority w:val="99"/>
    <w:rsid w:val="00BA129D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A129D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BA129D"/>
    <w:rPr>
      <w:b/>
      <w:bCs/>
    </w:rPr>
  </w:style>
  <w:style w:type="paragraph" w:styleId="af7">
    <w:name w:val="Revision"/>
    <w:hidden/>
    <w:uiPriority w:val="99"/>
    <w:semiHidden/>
    <w:rsid w:val="00E40F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天天向上 我爱学习</cp:lastModifiedBy>
  <cp:revision>7</cp:revision>
  <dcterms:created xsi:type="dcterms:W3CDTF">2025-03-25T12:58:00Z</dcterms:created>
  <dcterms:modified xsi:type="dcterms:W3CDTF">2025-09-23T15:26:00Z</dcterms:modified>
</cp:coreProperties>
</file>